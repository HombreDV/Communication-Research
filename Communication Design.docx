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62AF7" w14:textId="131A46DA" w:rsidR="004460B0" w:rsidRPr="00BA0840" w:rsidRDefault="00BA0840">
      <w:pPr>
        <w:rPr>
          <w:b/>
          <w:bCs/>
        </w:rPr>
      </w:pPr>
      <w:r w:rsidRPr="00BA0840">
        <w:rPr>
          <w:b/>
          <w:bCs/>
        </w:rPr>
        <w:t>Review of how digital communication works</w:t>
      </w:r>
    </w:p>
    <w:p w14:paraId="58F850B8" w14:textId="77777777" w:rsidR="00BA0840" w:rsidRDefault="00BA0840"/>
    <w:p w14:paraId="5A157284" w14:textId="58A67DAE" w:rsidR="00BA0840" w:rsidRDefault="00BA0840">
      <w:r>
        <w:t xml:space="preserve">Reference ( Link </w:t>
      </w:r>
      <w:r w:rsidR="00223B85">
        <w:t xml:space="preserve">1 – </w:t>
      </w:r>
      <w:hyperlink r:id="rId6" w:anchor=":~:text=Digital%20Communication%20is%20defined%20as,are%20normally%20analog%20in%20nature." w:history="1">
        <w:r w:rsidR="00223B85" w:rsidRPr="00223B85">
          <w:rPr>
            <w:rStyle w:val="Hyperlink"/>
          </w:rPr>
          <w:t>Electrical funablog</w:t>
        </w:r>
      </w:hyperlink>
      <w:r w:rsidR="00223B85">
        <w:t xml:space="preserve"> )</w:t>
      </w:r>
    </w:p>
    <w:p w14:paraId="0AF9D904" w14:textId="75D1EB10" w:rsidR="00223B85" w:rsidRDefault="009660F6" w:rsidP="00D94D72">
      <w:pPr>
        <w:pStyle w:val="ListParagraph"/>
        <w:numPr>
          <w:ilvl w:val="0"/>
          <w:numId w:val="1"/>
        </w:numPr>
      </w:pPr>
      <w:r>
        <w:t xml:space="preserve">Digital </w:t>
      </w:r>
      <w:r w:rsidR="00D94D72">
        <w:t>devices communicate information digitally</w:t>
      </w:r>
    </w:p>
    <w:p w14:paraId="138AE3FB" w14:textId="0E9FD046" w:rsidR="00D94D72" w:rsidRDefault="00D94D72" w:rsidP="00D94D72">
      <w:pPr>
        <w:pStyle w:val="ListParagraph"/>
        <w:numPr>
          <w:ilvl w:val="0"/>
          <w:numId w:val="1"/>
        </w:numPr>
      </w:pPr>
      <w:r>
        <w:t xml:space="preserve">Normally analog in nature </w:t>
      </w:r>
    </w:p>
    <w:p w14:paraId="0F4A0D7A" w14:textId="5273664E" w:rsidR="00D94D72" w:rsidRDefault="004A7B10" w:rsidP="00D94D72">
      <w:pPr>
        <w:pStyle w:val="ListParagraph"/>
        <w:numPr>
          <w:ilvl w:val="0"/>
          <w:numId w:val="1"/>
        </w:numPr>
      </w:pPr>
      <w:r>
        <w:t>If sent over a long distance the analog signal is sent through the wire</w:t>
      </w:r>
    </w:p>
    <w:p w14:paraId="71D53F69" w14:textId="3DB4126E" w:rsidR="009A6E6F" w:rsidRDefault="0061022A" w:rsidP="00D94D72">
      <w:pPr>
        <w:pStyle w:val="ListParagraph"/>
        <w:numPr>
          <w:ilvl w:val="0"/>
          <w:numId w:val="1"/>
        </w:numPr>
      </w:pPr>
      <w:r>
        <w:t>The analog signal has to go through many losses such as</w:t>
      </w:r>
    </w:p>
    <w:p w14:paraId="22E97874" w14:textId="7F25E5AA" w:rsidR="0061022A" w:rsidRDefault="0061022A" w:rsidP="0061022A">
      <w:pPr>
        <w:pStyle w:val="ListParagraph"/>
        <w:numPr>
          <w:ilvl w:val="1"/>
          <w:numId w:val="1"/>
        </w:numPr>
      </w:pPr>
      <w:r>
        <w:t xml:space="preserve">Distortion </w:t>
      </w:r>
    </w:p>
    <w:p w14:paraId="58D399E8" w14:textId="4276F70A" w:rsidR="0061022A" w:rsidRDefault="0061022A" w:rsidP="0061022A">
      <w:pPr>
        <w:pStyle w:val="ListParagraph"/>
        <w:numPr>
          <w:ilvl w:val="1"/>
          <w:numId w:val="1"/>
        </w:numPr>
      </w:pPr>
      <w:r>
        <w:t>Intervention</w:t>
      </w:r>
    </w:p>
    <w:p w14:paraId="5D933486" w14:textId="0E74503D" w:rsidR="0061022A" w:rsidRDefault="0061022A" w:rsidP="0061022A">
      <w:pPr>
        <w:pStyle w:val="ListParagraph"/>
        <w:numPr>
          <w:ilvl w:val="1"/>
          <w:numId w:val="1"/>
        </w:numPr>
      </w:pPr>
      <w:r>
        <w:t>Interference</w:t>
      </w:r>
    </w:p>
    <w:p w14:paraId="49022C6E" w14:textId="2452DA5D" w:rsidR="0061022A" w:rsidRDefault="005B4453" w:rsidP="0061022A">
      <w:pPr>
        <w:pStyle w:val="ListParagraph"/>
        <w:numPr>
          <w:ilvl w:val="1"/>
          <w:numId w:val="1"/>
        </w:numPr>
      </w:pPr>
      <w:r>
        <w:t>Security breach concerns</w:t>
      </w:r>
    </w:p>
    <w:p w14:paraId="3E4E5901" w14:textId="74E25EBB" w:rsidR="005B4453" w:rsidRDefault="005B4453" w:rsidP="005B4453">
      <w:pPr>
        <w:pStyle w:val="ListParagraph"/>
        <w:numPr>
          <w:ilvl w:val="0"/>
          <w:numId w:val="1"/>
        </w:numPr>
      </w:pPr>
      <w:r>
        <w:t>Digital communication systems consist of these basic components:</w:t>
      </w:r>
    </w:p>
    <w:p w14:paraId="14BA6697" w14:textId="51974C54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Source</w:t>
      </w:r>
    </w:p>
    <w:p w14:paraId="628C3787" w14:textId="40FF4287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Input transducer</w:t>
      </w:r>
    </w:p>
    <w:p w14:paraId="1713BF83" w14:textId="4A0BFBDD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Analog to digital converter</w:t>
      </w:r>
    </w:p>
    <w:p w14:paraId="10962DEB" w14:textId="73B3FDCF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Source encoder</w:t>
      </w:r>
    </w:p>
    <w:p w14:paraId="7B806A60" w14:textId="110D6FCF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 xml:space="preserve">Channel encoder </w:t>
      </w:r>
    </w:p>
    <w:p w14:paraId="1730D983" w14:textId="579A6A2E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 xml:space="preserve">Digital modulator </w:t>
      </w:r>
    </w:p>
    <w:p w14:paraId="40DB520C" w14:textId="3B384861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Communication channel</w:t>
      </w:r>
    </w:p>
    <w:p w14:paraId="4AD93B3F" w14:textId="5C01F588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Digital Demodulator</w:t>
      </w:r>
    </w:p>
    <w:p w14:paraId="62182EBE" w14:textId="707A2C45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Digital to Analog converter</w:t>
      </w:r>
    </w:p>
    <w:p w14:paraId="40460B6B" w14:textId="15D71BD0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Channel decoder</w:t>
      </w:r>
    </w:p>
    <w:p w14:paraId="181679DC" w14:textId="49BEA464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Source decoder</w:t>
      </w:r>
    </w:p>
    <w:p w14:paraId="190CD5E8" w14:textId="6DB8704D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Output transducer</w:t>
      </w:r>
    </w:p>
    <w:p w14:paraId="78ABDA13" w14:textId="6DBD6E44" w:rsidR="005B4453" w:rsidRPr="005B4453" w:rsidRDefault="005B4453" w:rsidP="005B4453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B4453">
        <w:rPr>
          <w:b/>
          <w:bCs/>
          <w:i/>
          <w:iCs/>
        </w:rPr>
        <w:t>Output signal</w:t>
      </w:r>
    </w:p>
    <w:p w14:paraId="6A58D3A5" w14:textId="4A5DBAFB" w:rsidR="00D94D72" w:rsidRDefault="005B4453">
      <w:pPr>
        <w:rPr>
          <w:b/>
          <w:bCs/>
        </w:rPr>
      </w:pPr>
      <w:r w:rsidRPr="005B4453">
        <w:rPr>
          <w:b/>
          <w:bCs/>
        </w:rPr>
        <w:t>Source</w:t>
      </w:r>
    </w:p>
    <w:p w14:paraId="6C71895C" w14:textId="132A1100" w:rsidR="005B4453" w:rsidRPr="005B3684" w:rsidRDefault="005B3684" w:rsidP="005B4453">
      <w:pPr>
        <w:pStyle w:val="ListParagraph"/>
        <w:numPr>
          <w:ilvl w:val="0"/>
          <w:numId w:val="1"/>
        </w:numPr>
      </w:pPr>
      <w:r w:rsidRPr="005B3684">
        <w:t>The source consists of an analog signal</w:t>
      </w:r>
    </w:p>
    <w:p w14:paraId="1ECACCFD" w14:textId="4ABE24A9" w:rsidR="005B3684" w:rsidRDefault="005B3684" w:rsidP="005B3684">
      <w:pPr>
        <w:rPr>
          <w:b/>
          <w:bCs/>
        </w:rPr>
      </w:pPr>
      <w:r>
        <w:rPr>
          <w:b/>
          <w:bCs/>
        </w:rPr>
        <w:t>Input Transducer</w:t>
      </w:r>
    </w:p>
    <w:p w14:paraId="116EAAB8" w14:textId="4D23AA74" w:rsidR="005B3684" w:rsidRPr="008F01B1" w:rsidRDefault="00CA09FD" w:rsidP="005B368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Takes a physical input and converts it to an electrical signal </w:t>
      </w:r>
      <w:r w:rsidR="000B5246">
        <w:t>( Microphone )</w:t>
      </w:r>
    </w:p>
    <w:p w14:paraId="11725A98" w14:textId="42CE6CB3" w:rsidR="008466FB" w:rsidRPr="006D4109" w:rsidRDefault="00031132" w:rsidP="006D410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Is an electronic </w:t>
      </w:r>
      <w:r w:rsidR="00DE78AA">
        <w:t xml:space="preserve">device which converts energy from one form </w:t>
      </w:r>
      <w:r w:rsidR="008466FB">
        <w:t>to another.</w:t>
      </w:r>
    </w:p>
    <w:p w14:paraId="267CDAD4" w14:textId="5571BB28" w:rsidR="00A55B75" w:rsidRPr="00823259" w:rsidRDefault="006D4109" w:rsidP="00823259">
      <w:pPr>
        <w:pStyle w:val="ListParagraph"/>
        <w:numPr>
          <w:ilvl w:val="0"/>
          <w:numId w:val="1"/>
        </w:numPr>
        <w:rPr>
          <w:b/>
          <w:bCs/>
        </w:rPr>
      </w:pPr>
      <w:r>
        <w:t>There are two types of transducer</w:t>
      </w:r>
      <w:r w:rsidR="00EB26A3">
        <w:t xml:space="preserve"> an </w:t>
      </w:r>
      <w:r w:rsidR="00F24BA0">
        <w:t>input tran</w:t>
      </w:r>
      <w:r w:rsidR="00A55B75">
        <w:t>s</w:t>
      </w:r>
      <w:r w:rsidR="00F24BA0">
        <w:t>ducer</w:t>
      </w:r>
      <w:r w:rsidR="00EB26A3">
        <w:t xml:space="preserve"> which is a sensor and an output transducer </w:t>
      </w:r>
    </w:p>
    <w:p w14:paraId="2BB4CBE7" w14:textId="71D4F8F8" w:rsidR="000B5246" w:rsidRDefault="000B5246" w:rsidP="000B5246">
      <w:pPr>
        <w:rPr>
          <w:b/>
          <w:bCs/>
        </w:rPr>
      </w:pPr>
      <w:r>
        <w:rPr>
          <w:b/>
          <w:bCs/>
        </w:rPr>
        <w:t>Analog to Digital Converter</w:t>
      </w:r>
    </w:p>
    <w:p w14:paraId="6A1D2165" w14:textId="27332D36" w:rsidR="00787CE3" w:rsidRDefault="002800FE" w:rsidP="008346EB">
      <w:pPr>
        <w:pStyle w:val="ListParagraph"/>
        <w:numPr>
          <w:ilvl w:val="0"/>
          <w:numId w:val="1"/>
        </w:numPr>
      </w:pPr>
      <w:r>
        <w:t>An ADC</w:t>
      </w:r>
      <w:r w:rsidR="008346EB">
        <w:t xml:space="preserve"> converts a continuous time and continuous amplitude analog signal to a discrete time and discrete</w:t>
      </w:r>
      <w:r w:rsidR="002972EA">
        <w:t xml:space="preserve"> amplitude digital signal </w:t>
      </w:r>
    </w:p>
    <w:p w14:paraId="515509CF" w14:textId="786C4202" w:rsidR="00F90258" w:rsidRDefault="00F90258" w:rsidP="008346EB">
      <w:pPr>
        <w:pStyle w:val="ListParagraph"/>
        <w:numPr>
          <w:ilvl w:val="0"/>
          <w:numId w:val="1"/>
        </w:numPr>
      </w:pPr>
      <w:r>
        <w:t>Involves quantization of the input, so it necessarily introduces a small amount of error or noise.</w:t>
      </w:r>
    </w:p>
    <w:p w14:paraId="1D0D2C8E" w14:textId="320DE086" w:rsidR="00F90258" w:rsidRDefault="007852DF" w:rsidP="008346EB">
      <w:pPr>
        <w:pStyle w:val="ListParagraph"/>
        <w:numPr>
          <w:ilvl w:val="0"/>
          <w:numId w:val="1"/>
        </w:numPr>
      </w:pPr>
      <w:r>
        <w:t>Conversion periodically samples the input, limiting the allowable bandwidth of the input signal</w:t>
      </w:r>
    </w:p>
    <w:p w14:paraId="0A591D02" w14:textId="18FD0459" w:rsidR="00D24ED0" w:rsidRDefault="00D24ED0" w:rsidP="008346EB">
      <w:pPr>
        <w:pStyle w:val="ListParagraph"/>
        <w:numPr>
          <w:ilvl w:val="0"/>
          <w:numId w:val="1"/>
        </w:numPr>
      </w:pPr>
      <w:r>
        <w:t>Performance of an ADC is primarily characterized by its bandwidth and signal to noise ratio</w:t>
      </w:r>
    </w:p>
    <w:p w14:paraId="39C3C6A7" w14:textId="0F875D78" w:rsidR="00D24ED0" w:rsidRDefault="00AC6E0C" w:rsidP="008346EB">
      <w:pPr>
        <w:pStyle w:val="ListParagraph"/>
        <w:numPr>
          <w:ilvl w:val="0"/>
          <w:numId w:val="1"/>
        </w:numPr>
      </w:pPr>
      <w:r>
        <w:t>The bandwidth of an ADC is characterized primarily by its sampling rate</w:t>
      </w:r>
    </w:p>
    <w:p w14:paraId="0BA18FF6" w14:textId="146BE19F" w:rsidR="008C125E" w:rsidRDefault="008C125E" w:rsidP="008346EB">
      <w:pPr>
        <w:pStyle w:val="ListParagraph"/>
        <w:numPr>
          <w:ilvl w:val="0"/>
          <w:numId w:val="1"/>
        </w:numPr>
      </w:pPr>
      <w:r>
        <w:lastRenderedPageBreak/>
        <w:t>The SNR of an ADC is influenced by:</w:t>
      </w:r>
    </w:p>
    <w:p w14:paraId="7074E6FC" w14:textId="576B109D" w:rsidR="008C125E" w:rsidRDefault="008C125E" w:rsidP="008C125E">
      <w:pPr>
        <w:pStyle w:val="ListParagraph"/>
        <w:numPr>
          <w:ilvl w:val="1"/>
          <w:numId w:val="1"/>
        </w:numPr>
      </w:pPr>
      <w:r>
        <w:t xml:space="preserve">Resolution </w:t>
      </w:r>
    </w:p>
    <w:p w14:paraId="7F6A462B" w14:textId="13909321" w:rsidR="008C125E" w:rsidRDefault="008C125E" w:rsidP="008C125E">
      <w:pPr>
        <w:pStyle w:val="ListParagraph"/>
        <w:numPr>
          <w:ilvl w:val="1"/>
          <w:numId w:val="1"/>
        </w:numPr>
      </w:pPr>
      <w:r>
        <w:t>Linearity</w:t>
      </w:r>
    </w:p>
    <w:p w14:paraId="17E8AF5F" w14:textId="3ABF4424" w:rsidR="008C125E" w:rsidRDefault="008C125E" w:rsidP="008C125E">
      <w:pPr>
        <w:pStyle w:val="ListParagraph"/>
        <w:numPr>
          <w:ilvl w:val="1"/>
          <w:numId w:val="1"/>
        </w:numPr>
      </w:pPr>
      <w:r>
        <w:t>Accuracy</w:t>
      </w:r>
    </w:p>
    <w:p w14:paraId="521195EC" w14:textId="72E0B103" w:rsidR="008C125E" w:rsidRDefault="00955C76" w:rsidP="00955C76">
      <w:pPr>
        <w:pStyle w:val="ListParagraph"/>
        <w:numPr>
          <w:ilvl w:val="1"/>
          <w:numId w:val="1"/>
        </w:numPr>
      </w:pPr>
      <w:r>
        <w:t>Aliasing</w:t>
      </w:r>
    </w:p>
    <w:p w14:paraId="12355BE0" w14:textId="1067B300" w:rsidR="00955C76" w:rsidRPr="00787CE3" w:rsidRDefault="00955C76" w:rsidP="00AA0966">
      <w:pPr>
        <w:pStyle w:val="ListParagraph"/>
        <w:numPr>
          <w:ilvl w:val="1"/>
          <w:numId w:val="1"/>
        </w:numPr>
      </w:pPr>
      <w:r>
        <w:t>Jitter</w:t>
      </w:r>
    </w:p>
    <w:p w14:paraId="461690CA" w14:textId="77777777" w:rsidR="00661177" w:rsidRDefault="00661177" w:rsidP="00661177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661177">
        <w:rPr>
          <w:b/>
          <w:bCs/>
          <w:noProof/>
        </w:rPr>
        <w:drawing>
          <wp:inline distT="0" distB="0" distL="0" distR="0" wp14:anchorId="627CCE85" wp14:editId="483BD056">
            <wp:extent cx="4437786" cy="2854691"/>
            <wp:effectExtent l="0" t="0" r="1270" b="3175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845" cy="285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del w:id="0" w:author="Daniel Vazquez" w:date="2022-04-04T22:14:00Z">
        <w:r w:rsidR="004334E5" w:rsidDel="004334E5">
          <w:rPr>
            <w:b/>
            <w:bCs/>
          </w:rPr>
          <w:delText>In</w:delText>
        </w:r>
      </w:del>
    </w:p>
    <w:p w14:paraId="53F29C54" w14:textId="6ABD828D" w:rsidR="00661177" w:rsidRDefault="00661177" w:rsidP="00661177">
      <w:pPr>
        <w:rPr>
          <w:b/>
          <w:bCs/>
        </w:rPr>
      </w:pPr>
      <w:r w:rsidRPr="00661177">
        <w:rPr>
          <w:b/>
          <w:bCs/>
        </w:rPr>
        <w:t>Source Encoder</w:t>
      </w:r>
    </w:p>
    <w:p w14:paraId="6364617F" w14:textId="58CC62AA" w:rsidR="00661177" w:rsidRPr="009B77B4" w:rsidRDefault="00661177" w:rsidP="00661177">
      <w:pPr>
        <w:pStyle w:val="ListParagraph"/>
        <w:numPr>
          <w:ilvl w:val="0"/>
          <w:numId w:val="1"/>
        </w:numPr>
        <w:rPr>
          <w:b/>
          <w:bCs/>
        </w:rPr>
      </w:pPr>
      <w:r>
        <w:t>Compresses the data into the lowest number of bits</w:t>
      </w:r>
      <w:r w:rsidR="002A7797">
        <w:t xml:space="preserve">, helps in efficient operation of the </w:t>
      </w:r>
      <w:r w:rsidR="009B77B4">
        <w:t>bandwidth (Removes</w:t>
      </w:r>
      <w:r w:rsidR="002A7797">
        <w:t xml:space="preserve"> unnecessary bits)</w:t>
      </w:r>
    </w:p>
    <w:p w14:paraId="02322544" w14:textId="363DA9BB" w:rsidR="009B77B4" w:rsidRPr="006237C7" w:rsidRDefault="009B77B4" w:rsidP="00661177">
      <w:pPr>
        <w:pStyle w:val="ListParagraph"/>
        <w:numPr>
          <w:ilvl w:val="0"/>
          <w:numId w:val="1"/>
        </w:numPr>
        <w:rPr>
          <w:b/>
          <w:bCs/>
        </w:rPr>
      </w:pPr>
      <w:r>
        <w:t>Converts the input symbol sequence into a binary sequence of 0’s and 1’s by assigning code words to the symbols in the input sequence.</w:t>
      </w:r>
    </w:p>
    <w:p w14:paraId="1E1DEF0A" w14:textId="0DCDB190" w:rsidR="006237C7" w:rsidRPr="002A7797" w:rsidRDefault="006237C7" w:rsidP="0066117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Think about the video that explains </w:t>
      </w:r>
      <w:r w:rsidR="00C65F11">
        <w:t>the dice game. In this context, if we know what the signal could possibly be and measure to that value.</w:t>
      </w:r>
    </w:p>
    <w:p w14:paraId="0661CC45" w14:textId="19D15DF1" w:rsidR="002A7797" w:rsidRDefault="002A7797" w:rsidP="002A7797">
      <w:pPr>
        <w:rPr>
          <w:b/>
          <w:bCs/>
        </w:rPr>
      </w:pPr>
      <w:r>
        <w:rPr>
          <w:b/>
          <w:bCs/>
        </w:rPr>
        <w:t>Channel encoder</w:t>
      </w:r>
    </w:p>
    <w:p w14:paraId="1C740F24" w14:textId="5A0AD2B3" w:rsidR="00661177" w:rsidRPr="00B90486" w:rsidRDefault="00B90486" w:rsidP="00B90486">
      <w:pPr>
        <w:pStyle w:val="ListParagraph"/>
        <w:numPr>
          <w:ilvl w:val="0"/>
          <w:numId w:val="1"/>
        </w:numPr>
        <w:rPr>
          <w:b/>
          <w:bCs/>
        </w:rPr>
      </w:pPr>
      <w:r>
        <w:t>Coding is done for error correction</w:t>
      </w:r>
    </w:p>
    <w:p w14:paraId="39049BB1" w14:textId="15989817" w:rsidR="00B90486" w:rsidRPr="00B90486" w:rsidRDefault="00B90486" w:rsidP="00B90486">
      <w:pPr>
        <w:pStyle w:val="ListParagraph"/>
        <w:numPr>
          <w:ilvl w:val="0"/>
          <w:numId w:val="1"/>
        </w:numPr>
        <w:rPr>
          <w:b/>
          <w:bCs/>
        </w:rPr>
      </w:pPr>
      <w:r>
        <w:t>The channel encoder adds some unnecessary bits to the transmitted data</w:t>
      </w:r>
    </w:p>
    <w:p w14:paraId="5B643C7B" w14:textId="5AA08FA3" w:rsidR="00B90486" w:rsidRPr="00B90486" w:rsidRDefault="00B90486" w:rsidP="00B90486">
      <w:pPr>
        <w:pStyle w:val="ListParagraph"/>
        <w:numPr>
          <w:ilvl w:val="0"/>
          <w:numId w:val="1"/>
        </w:numPr>
        <w:rPr>
          <w:b/>
          <w:bCs/>
        </w:rPr>
      </w:pPr>
      <w:r>
        <w:t>Bits are the error correcting bits</w:t>
      </w:r>
    </w:p>
    <w:p w14:paraId="672DCA0F" w14:textId="314E2BB5" w:rsidR="00B90486" w:rsidRDefault="00B90486" w:rsidP="00B90486">
      <w:pPr>
        <w:rPr>
          <w:b/>
          <w:bCs/>
        </w:rPr>
      </w:pPr>
      <w:r>
        <w:rPr>
          <w:b/>
          <w:bCs/>
        </w:rPr>
        <w:t>Digital Modulator</w:t>
      </w:r>
    </w:p>
    <w:p w14:paraId="65AFF411" w14:textId="0399CBFA" w:rsidR="00B90486" w:rsidRPr="00DE01EA" w:rsidRDefault="00DE01EA" w:rsidP="00B90486">
      <w:pPr>
        <w:pStyle w:val="ListParagraph"/>
        <w:numPr>
          <w:ilvl w:val="0"/>
          <w:numId w:val="1"/>
        </w:numPr>
        <w:rPr>
          <w:b/>
          <w:bCs/>
        </w:rPr>
      </w:pPr>
      <w:r>
        <w:t>Signal is modulated by a carrier</w:t>
      </w:r>
    </w:p>
    <w:p w14:paraId="25035CE6" w14:textId="08E27293" w:rsidR="00DE01EA" w:rsidRPr="00DE01EA" w:rsidRDefault="00DE01EA" w:rsidP="00DE01EA">
      <w:pPr>
        <w:pStyle w:val="ListParagraph"/>
        <w:numPr>
          <w:ilvl w:val="0"/>
          <w:numId w:val="1"/>
        </w:numPr>
        <w:rPr>
          <w:b/>
          <w:bCs/>
        </w:rPr>
      </w:pPr>
      <w:r>
        <w:t>The carrier is used for effective long distance transmission of data</w:t>
      </w:r>
    </w:p>
    <w:p w14:paraId="51F958F5" w14:textId="7A0E2E20" w:rsidR="00DE01EA" w:rsidRDefault="00E63F90" w:rsidP="00DE01EA">
      <w:pPr>
        <w:rPr>
          <w:b/>
          <w:bCs/>
        </w:rPr>
      </w:pPr>
      <w:r>
        <w:rPr>
          <w:b/>
          <w:bCs/>
        </w:rPr>
        <w:t>Digital to Analog Convertor</w:t>
      </w:r>
    </w:p>
    <w:p w14:paraId="321FE7BC" w14:textId="2A1DF128" w:rsidR="00E63F90" w:rsidRPr="00E63F90" w:rsidRDefault="00E63F90" w:rsidP="00E63F9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The Digital signal is extracted from the carrier is then converted again into analog so that the signal can be passed effectively through the channel or medium</w:t>
      </w:r>
    </w:p>
    <w:p w14:paraId="38CBDB2D" w14:textId="1BF806EC" w:rsidR="00E63F90" w:rsidRDefault="00E63F90" w:rsidP="00E63F90">
      <w:pPr>
        <w:rPr>
          <w:b/>
          <w:bCs/>
        </w:rPr>
      </w:pPr>
      <w:r>
        <w:rPr>
          <w:b/>
          <w:bCs/>
        </w:rPr>
        <w:t xml:space="preserve">Channel </w:t>
      </w:r>
    </w:p>
    <w:p w14:paraId="2BE25948" w14:textId="6C156F7F" w:rsidR="00E63F90" w:rsidRPr="00BA27A2" w:rsidRDefault="00BA27A2" w:rsidP="00E63F90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 The channel provides a path for the signal and permits the analog signal to transmit from the transmitter end to the receiver end</w:t>
      </w:r>
    </w:p>
    <w:p w14:paraId="369A3707" w14:textId="56EABF92" w:rsidR="00BA27A2" w:rsidRDefault="00BA27A2" w:rsidP="00BA27A2">
      <w:pPr>
        <w:rPr>
          <w:b/>
          <w:bCs/>
        </w:rPr>
      </w:pPr>
      <w:r>
        <w:rPr>
          <w:b/>
          <w:bCs/>
        </w:rPr>
        <w:t>Digital Demodulator</w:t>
      </w:r>
    </w:p>
    <w:p w14:paraId="3080E6F5" w14:textId="3959F547" w:rsidR="00BA27A2" w:rsidRPr="00E83457" w:rsidRDefault="007F3EDC" w:rsidP="00BA27A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Where the data retrieving </w:t>
      </w:r>
      <w:r w:rsidR="00E83457">
        <w:t>process is started at the receiver end</w:t>
      </w:r>
    </w:p>
    <w:p w14:paraId="2828E7C8" w14:textId="2A6273D8" w:rsidR="00E83457" w:rsidRPr="008B2B0D" w:rsidRDefault="00147AE4" w:rsidP="00BA27A2">
      <w:pPr>
        <w:pStyle w:val="ListParagraph"/>
        <w:numPr>
          <w:ilvl w:val="0"/>
          <w:numId w:val="1"/>
        </w:numPr>
        <w:rPr>
          <w:b/>
          <w:bCs/>
        </w:rPr>
      </w:pPr>
      <w:r>
        <w:t>Received signal is demo</w:t>
      </w:r>
      <w:r w:rsidR="008B2B0D">
        <w:t xml:space="preserve">dulated and again converted from analog to digital </w:t>
      </w:r>
    </w:p>
    <w:p w14:paraId="71E723F1" w14:textId="190AAEB4" w:rsidR="008B2B0D" w:rsidRPr="008B2B0D" w:rsidRDefault="008B2B0D" w:rsidP="00BA27A2">
      <w:pPr>
        <w:pStyle w:val="ListParagraph"/>
        <w:numPr>
          <w:ilvl w:val="0"/>
          <w:numId w:val="1"/>
        </w:numPr>
        <w:rPr>
          <w:b/>
          <w:bCs/>
        </w:rPr>
      </w:pPr>
      <w:r>
        <w:t>The signal gets rebuilt here</w:t>
      </w:r>
    </w:p>
    <w:p w14:paraId="3D70685C" w14:textId="49A087CF" w:rsidR="008B2B0D" w:rsidRDefault="008B2B0D" w:rsidP="008B2B0D">
      <w:pPr>
        <w:rPr>
          <w:b/>
          <w:bCs/>
        </w:rPr>
      </w:pPr>
      <w:r>
        <w:rPr>
          <w:b/>
          <w:bCs/>
        </w:rPr>
        <w:t>Channel Decoder</w:t>
      </w:r>
    </w:p>
    <w:p w14:paraId="08D8D2CB" w14:textId="57EF3A37" w:rsidR="008B2B0D" w:rsidRPr="000C4B65" w:rsidRDefault="000C4B65" w:rsidP="008B2B0D">
      <w:pPr>
        <w:pStyle w:val="ListParagraph"/>
        <w:numPr>
          <w:ilvl w:val="0"/>
          <w:numId w:val="1"/>
        </w:numPr>
        <w:rPr>
          <w:b/>
          <w:bCs/>
        </w:rPr>
      </w:pPr>
      <w:r>
        <w:t>The channel decoder does the error corrections post sequence detection</w:t>
      </w:r>
    </w:p>
    <w:p w14:paraId="05FF5FC3" w14:textId="6FD3403F" w:rsidR="000C4B65" w:rsidRPr="007B4381" w:rsidRDefault="00C54166" w:rsidP="008B2B0D">
      <w:pPr>
        <w:pStyle w:val="ListParagraph"/>
        <w:numPr>
          <w:ilvl w:val="0"/>
          <w:numId w:val="1"/>
        </w:numPr>
        <w:rPr>
          <w:b/>
          <w:bCs/>
        </w:rPr>
      </w:pPr>
      <w:r>
        <w:t>Addition of these bits help in the complete recovery of the original signal</w:t>
      </w:r>
    </w:p>
    <w:p w14:paraId="531D7137" w14:textId="6741F77C" w:rsidR="007B4381" w:rsidRDefault="007B4381" w:rsidP="007B4381">
      <w:pPr>
        <w:rPr>
          <w:b/>
          <w:bCs/>
        </w:rPr>
      </w:pPr>
      <w:r>
        <w:rPr>
          <w:b/>
          <w:bCs/>
        </w:rPr>
        <w:t>Source Decoder</w:t>
      </w:r>
    </w:p>
    <w:p w14:paraId="342FA04B" w14:textId="28488C86" w:rsidR="007B4381" w:rsidRPr="007B4381" w:rsidRDefault="007B4381" w:rsidP="007B4381">
      <w:pPr>
        <w:pStyle w:val="ListParagraph"/>
        <w:numPr>
          <w:ilvl w:val="0"/>
          <w:numId w:val="1"/>
        </w:numPr>
        <w:rPr>
          <w:b/>
          <w:bCs/>
        </w:rPr>
      </w:pPr>
      <w:r>
        <w:t>Resulting signal is again digitized by sampling and quantizing</w:t>
      </w:r>
    </w:p>
    <w:p w14:paraId="7AF16230" w14:textId="69BD4F70" w:rsidR="007B4381" w:rsidRPr="00A26CE0" w:rsidRDefault="007B4381" w:rsidP="007B4381">
      <w:pPr>
        <w:pStyle w:val="ListParagraph"/>
        <w:numPr>
          <w:ilvl w:val="0"/>
          <w:numId w:val="1"/>
        </w:numPr>
        <w:rPr>
          <w:b/>
          <w:bCs/>
        </w:rPr>
      </w:pPr>
      <w:r>
        <w:t>The source decoder creates again the source output</w:t>
      </w:r>
    </w:p>
    <w:p w14:paraId="1EE8D257" w14:textId="18C3C5A6" w:rsidR="00A26CE0" w:rsidRDefault="00A26CE0" w:rsidP="00A26CE0">
      <w:pPr>
        <w:rPr>
          <w:b/>
          <w:bCs/>
        </w:rPr>
      </w:pPr>
      <w:r>
        <w:rPr>
          <w:b/>
          <w:bCs/>
        </w:rPr>
        <w:t>Output Transducer</w:t>
      </w:r>
    </w:p>
    <w:p w14:paraId="01793671" w14:textId="0E7FC2DC" w:rsidR="00A26CE0" w:rsidRPr="00922020" w:rsidRDefault="00A26CE0" w:rsidP="00A26CE0">
      <w:pPr>
        <w:pStyle w:val="ListParagraph"/>
        <w:numPr>
          <w:ilvl w:val="0"/>
          <w:numId w:val="1"/>
        </w:numPr>
        <w:rPr>
          <w:b/>
          <w:bCs/>
        </w:rPr>
      </w:pPr>
      <w:r>
        <w:t>Final block which converts the signal into its original form</w:t>
      </w:r>
    </w:p>
    <w:p w14:paraId="2EA1F901" w14:textId="1780568E" w:rsidR="00922020" w:rsidRPr="00922020" w:rsidRDefault="00922020" w:rsidP="00A26CE0">
      <w:pPr>
        <w:pStyle w:val="ListParagraph"/>
        <w:numPr>
          <w:ilvl w:val="0"/>
          <w:numId w:val="1"/>
        </w:numPr>
        <w:rPr>
          <w:b/>
          <w:bCs/>
        </w:rPr>
      </w:pPr>
      <w:r>
        <w:t>Converts the electrical signal into physical output</w:t>
      </w:r>
    </w:p>
    <w:p w14:paraId="5F720668" w14:textId="77777777" w:rsidR="00922020" w:rsidRDefault="00922020" w:rsidP="0016255E">
      <w:pPr>
        <w:rPr>
          <w:b/>
          <w:bCs/>
        </w:rPr>
      </w:pPr>
    </w:p>
    <w:p w14:paraId="76FE16DC" w14:textId="519DAFAB" w:rsidR="0016255E" w:rsidRDefault="0016255E" w:rsidP="0016255E">
      <w:pPr>
        <w:rPr>
          <w:b/>
          <w:bCs/>
        </w:rPr>
      </w:pPr>
      <w:r>
        <w:rPr>
          <w:b/>
          <w:bCs/>
        </w:rPr>
        <w:t>Advantages of Digital Communication over Analog Communication</w:t>
      </w:r>
    </w:p>
    <w:p w14:paraId="3E4B493B" w14:textId="2F43D7BC" w:rsidR="0016255E" w:rsidRPr="00AE0013" w:rsidRDefault="00AE0013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>Specific signal level of the digital signal is not very important</w:t>
      </w:r>
    </w:p>
    <w:p w14:paraId="28BCC5D5" w14:textId="32C90EA0" w:rsidR="00AE0013" w:rsidRPr="001C2D75" w:rsidRDefault="001C2D75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Configuration process of digital signals is easier than analog signals </w:t>
      </w:r>
    </w:p>
    <w:p w14:paraId="2D843805" w14:textId="7914A068" w:rsidR="001C2D75" w:rsidRPr="001C2D75" w:rsidRDefault="001C2D75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Encryption works better in Digital Signals </w:t>
      </w:r>
    </w:p>
    <w:p w14:paraId="5A6F5F79" w14:textId="4575726B" w:rsidR="001C2D75" w:rsidRPr="001C2D75" w:rsidRDefault="001C2D75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Digital circuits are more consistent and reliable </w:t>
      </w:r>
    </w:p>
    <w:p w14:paraId="0CFF97DC" w14:textId="35E4A15A" w:rsidR="001C2D75" w:rsidRPr="001C2D75" w:rsidRDefault="001C2D75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>Digital circuits are easy to design</w:t>
      </w:r>
    </w:p>
    <w:p w14:paraId="1800F2FF" w14:textId="06D4FD54" w:rsidR="001C2D75" w:rsidRPr="001C2D75" w:rsidRDefault="001C2D75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>Cost is less for Digital circuits</w:t>
      </w:r>
    </w:p>
    <w:p w14:paraId="14727DFB" w14:textId="6CCE4D63" w:rsidR="001C2D75" w:rsidRPr="00A53F46" w:rsidRDefault="00530340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Digital signals do not </w:t>
      </w:r>
      <w:r w:rsidR="00A53F46">
        <w:t>get corrupted by noise, interface, and distortions</w:t>
      </w:r>
    </w:p>
    <w:p w14:paraId="44AAE319" w14:textId="563917D4" w:rsidR="00A53F46" w:rsidRPr="00A53F46" w:rsidRDefault="00A53F46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Cross talking is very rare in Digital communication </w:t>
      </w:r>
    </w:p>
    <w:p w14:paraId="1C519079" w14:textId="4B2C478D" w:rsidR="00A53F46" w:rsidRPr="00A53F46" w:rsidRDefault="00A53F46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Long distance data transmission is </w:t>
      </w:r>
      <w:r w:rsidR="00606CAB">
        <w:t>easier and cheaper</w:t>
      </w:r>
      <w:r>
        <w:t xml:space="preserve"> with Digital Signals</w:t>
      </w:r>
    </w:p>
    <w:p w14:paraId="2448CF50" w14:textId="10B02F5F" w:rsidR="00A53F46" w:rsidRPr="00606CAB" w:rsidRDefault="00606CAB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>Hardware implementation in digital circuits is much more flexible if compared to analog circuits</w:t>
      </w:r>
    </w:p>
    <w:p w14:paraId="33F8B901" w14:textId="03BA84DC" w:rsidR="00606CAB" w:rsidRPr="008E7D04" w:rsidRDefault="008E7D04" w:rsidP="00DA13ED">
      <w:pPr>
        <w:pStyle w:val="ListParagraph"/>
        <w:numPr>
          <w:ilvl w:val="0"/>
          <w:numId w:val="1"/>
        </w:numPr>
        <w:rPr>
          <w:b/>
          <w:bCs/>
        </w:rPr>
      </w:pPr>
      <w:r>
        <w:t>Digital signals can be saved and extracted more easily than analog signals</w:t>
      </w:r>
    </w:p>
    <w:p w14:paraId="60BE296C" w14:textId="77777777" w:rsidR="008E7D04" w:rsidRPr="00DA13ED" w:rsidRDefault="008E7D04" w:rsidP="00DA13ED">
      <w:pPr>
        <w:pStyle w:val="ListParagraph"/>
        <w:numPr>
          <w:ilvl w:val="0"/>
          <w:numId w:val="1"/>
        </w:numPr>
        <w:rPr>
          <w:b/>
          <w:bCs/>
        </w:rPr>
      </w:pPr>
    </w:p>
    <w:sectPr w:rsidR="008E7D04" w:rsidRPr="00DA1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53412"/>
    <w:multiLevelType w:val="hybridMultilevel"/>
    <w:tmpl w:val="F98AE7D6"/>
    <w:lvl w:ilvl="0" w:tplc="66621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79460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Vazquez">
    <w15:presenceInfo w15:providerId="Windows Live" w15:userId="9237dc13137801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D9"/>
    <w:rsid w:val="00031132"/>
    <w:rsid w:val="000B5246"/>
    <w:rsid w:val="000C4B65"/>
    <w:rsid w:val="00147AE4"/>
    <w:rsid w:val="0016255E"/>
    <w:rsid w:val="00165913"/>
    <w:rsid w:val="001746AA"/>
    <w:rsid w:val="001C2D75"/>
    <w:rsid w:val="00223B85"/>
    <w:rsid w:val="002800FE"/>
    <w:rsid w:val="002972EA"/>
    <w:rsid w:val="002A7797"/>
    <w:rsid w:val="004334E5"/>
    <w:rsid w:val="004A7B10"/>
    <w:rsid w:val="00530340"/>
    <w:rsid w:val="005B3684"/>
    <w:rsid w:val="005B4453"/>
    <w:rsid w:val="00606CAB"/>
    <w:rsid w:val="0061022A"/>
    <w:rsid w:val="006237C7"/>
    <w:rsid w:val="00661177"/>
    <w:rsid w:val="006D4109"/>
    <w:rsid w:val="007852DF"/>
    <w:rsid w:val="00787CE3"/>
    <w:rsid w:val="007A0ADE"/>
    <w:rsid w:val="007B3F57"/>
    <w:rsid w:val="007B4381"/>
    <w:rsid w:val="007F3EDC"/>
    <w:rsid w:val="00822CCD"/>
    <w:rsid w:val="00823259"/>
    <w:rsid w:val="008346EB"/>
    <w:rsid w:val="008466FB"/>
    <w:rsid w:val="008B2B0D"/>
    <w:rsid w:val="008C125E"/>
    <w:rsid w:val="008E7D04"/>
    <w:rsid w:val="008F01B1"/>
    <w:rsid w:val="00922020"/>
    <w:rsid w:val="00955C76"/>
    <w:rsid w:val="009660F6"/>
    <w:rsid w:val="00995710"/>
    <w:rsid w:val="009A6E6F"/>
    <w:rsid w:val="009B77B4"/>
    <w:rsid w:val="00A26CE0"/>
    <w:rsid w:val="00A53F46"/>
    <w:rsid w:val="00A55B75"/>
    <w:rsid w:val="00AA0966"/>
    <w:rsid w:val="00AC6E0C"/>
    <w:rsid w:val="00AE0013"/>
    <w:rsid w:val="00B90486"/>
    <w:rsid w:val="00BA0840"/>
    <w:rsid w:val="00BA27A2"/>
    <w:rsid w:val="00C54166"/>
    <w:rsid w:val="00C65F11"/>
    <w:rsid w:val="00CA09FD"/>
    <w:rsid w:val="00D24ED0"/>
    <w:rsid w:val="00D94D72"/>
    <w:rsid w:val="00DA13ED"/>
    <w:rsid w:val="00DA2F73"/>
    <w:rsid w:val="00DE01EA"/>
    <w:rsid w:val="00DE78AA"/>
    <w:rsid w:val="00E63F90"/>
    <w:rsid w:val="00E83457"/>
    <w:rsid w:val="00EA12D9"/>
    <w:rsid w:val="00EB26A3"/>
    <w:rsid w:val="00F24BA0"/>
    <w:rsid w:val="00F9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FBC6"/>
  <w15:chartTrackingRefBased/>
  <w15:docId w15:val="{C5D90A6C-FC55-40E7-BB19-53AFDC8D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4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ectricalfundablog.com/digital-communication-introduction-basic-components-how-signal-process-works-and-advantage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3CBD8-ECA9-474B-BC75-F0DBC99AC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Vazquez</dc:creator>
  <cp:keywords/>
  <dc:description/>
  <cp:lastModifiedBy>Daniel Vazquez</cp:lastModifiedBy>
  <cp:revision>59</cp:revision>
  <dcterms:created xsi:type="dcterms:W3CDTF">2022-04-05T05:03:00Z</dcterms:created>
  <dcterms:modified xsi:type="dcterms:W3CDTF">2022-04-14T05:58:00Z</dcterms:modified>
</cp:coreProperties>
</file>